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C54D44" w14:textId="77777777" w:rsidR="00030291" w:rsidRDefault="00030291" w:rsidP="00030291">
      <w:pPr>
        <w:widowControl/>
        <w:shd w:val="clear" w:color="auto" w:fill="FFFFFF"/>
        <w:jc w:val="left"/>
        <w:rPr>
          <w:rFonts w:ascii="Calibri" w:eastAsia="SimSun" w:hAnsi="Calibri" w:cs="Calibri"/>
          <w:b/>
          <w:bCs/>
          <w:color w:val="000000"/>
          <w:kern w:val="0"/>
          <w:sz w:val="24"/>
          <w:szCs w:val="24"/>
        </w:rPr>
      </w:pPr>
      <w:bookmarkStart w:id="0" w:name="_GoBack"/>
      <w:bookmarkEnd w:id="0"/>
      <w:r>
        <w:rPr>
          <w:rFonts w:ascii="Calibri" w:eastAsia="SimSun" w:hAnsi="Calibri" w:cs="Calibri" w:hint="eastAsia"/>
          <w:b/>
          <w:bCs/>
          <w:color w:val="000000"/>
          <w:kern w:val="0"/>
          <w:sz w:val="24"/>
          <w:szCs w:val="24"/>
        </w:rPr>
        <w:t>Common mistakes:</w:t>
      </w:r>
    </w:p>
    <w:p w14:paraId="49321440" w14:textId="77777777" w:rsidR="00C83902" w:rsidRDefault="00C83902" w:rsidP="00030291">
      <w:pPr>
        <w:widowControl/>
        <w:shd w:val="clear" w:color="auto" w:fill="FFFFFF"/>
        <w:jc w:val="left"/>
        <w:rPr>
          <w:rFonts w:ascii="Calibri" w:eastAsia="SimSun" w:hAnsi="Calibri" w:cs="Calibri"/>
          <w:b/>
          <w:bCs/>
          <w:color w:val="000000"/>
          <w:kern w:val="0"/>
          <w:sz w:val="24"/>
          <w:szCs w:val="24"/>
        </w:rPr>
      </w:pPr>
    </w:p>
    <w:p w14:paraId="213FC055" w14:textId="77777777" w:rsidR="003D2ED7" w:rsidRDefault="00030291" w:rsidP="00030291">
      <w:pPr>
        <w:widowControl/>
        <w:shd w:val="clear" w:color="auto" w:fill="FFFFFF"/>
        <w:jc w:val="left"/>
        <w:rPr>
          <w:rFonts w:ascii="Calibri" w:eastAsia="SimSun" w:hAnsi="Calibri" w:cs="Calibri"/>
          <w:color w:val="000000"/>
          <w:kern w:val="0"/>
          <w:sz w:val="24"/>
          <w:szCs w:val="24"/>
        </w:rPr>
      </w:pPr>
      <w:r w:rsidRPr="00030291">
        <w:rPr>
          <w:rFonts w:ascii="Calibri" w:eastAsia="SimSun" w:hAnsi="Calibri" w:cs="Calibri"/>
          <w:b/>
          <w:bCs/>
          <w:color w:val="000000"/>
          <w:kern w:val="0"/>
          <w:sz w:val="24"/>
          <w:szCs w:val="24"/>
        </w:rPr>
        <w:t>Q</w:t>
      </w:r>
      <w:r w:rsidR="00DA7F49">
        <w:rPr>
          <w:rFonts w:ascii="Calibri" w:eastAsia="SimSun" w:hAnsi="Calibri" w:cs="Calibri"/>
          <w:b/>
          <w:bCs/>
          <w:color w:val="000000"/>
          <w:kern w:val="0"/>
          <w:sz w:val="24"/>
          <w:szCs w:val="24"/>
        </w:rPr>
        <w:t xml:space="preserve">uestion </w:t>
      </w:r>
      <w:r w:rsidRPr="00030291">
        <w:rPr>
          <w:rFonts w:ascii="Calibri" w:eastAsia="SimSun" w:hAnsi="Calibri" w:cs="Calibri"/>
          <w:b/>
          <w:bCs/>
          <w:color w:val="000000"/>
          <w:kern w:val="0"/>
          <w:sz w:val="24"/>
          <w:szCs w:val="24"/>
        </w:rPr>
        <w:t>1</w:t>
      </w:r>
      <w:r w:rsidR="00DA7F49">
        <w:rPr>
          <w:rFonts w:ascii="Calibri" w:eastAsia="SimSun" w:hAnsi="Calibri" w:cs="Calibri"/>
          <w:b/>
          <w:bCs/>
          <w:color w:val="000000"/>
          <w:kern w:val="0"/>
          <w:sz w:val="24"/>
          <w:szCs w:val="24"/>
        </w:rPr>
        <w:t xml:space="preserve"> </w:t>
      </w:r>
      <w:r w:rsidRPr="00030291">
        <w:rPr>
          <w:rFonts w:ascii="Calibri" w:eastAsia="SimSun" w:hAnsi="Calibri" w:cs="Calibri"/>
          <w:b/>
          <w:bCs/>
          <w:color w:val="000000"/>
          <w:kern w:val="0"/>
          <w:sz w:val="24"/>
          <w:szCs w:val="24"/>
        </w:rPr>
        <w:t>a)</w:t>
      </w:r>
      <w:r w:rsidR="00DA7F49">
        <w:rPr>
          <w:rFonts w:ascii="Calibri" w:eastAsia="SimSun" w:hAnsi="Calibri" w:cs="Calibri"/>
          <w:b/>
          <w:bCs/>
          <w:color w:val="000000"/>
          <w:kern w:val="0"/>
          <w:sz w:val="24"/>
          <w:szCs w:val="24"/>
        </w:rPr>
        <w:t>:</w:t>
      </w:r>
      <w:r w:rsidRPr="00030291">
        <w:rPr>
          <w:rFonts w:ascii="Calibri" w:eastAsia="SimSun" w:hAnsi="Calibri" w:cs="Calibri"/>
          <w:color w:val="000000"/>
          <w:kern w:val="0"/>
          <w:sz w:val="24"/>
          <w:szCs w:val="24"/>
        </w:rPr>
        <w:t xml:space="preserve"> </w:t>
      </w:r>
      <w:r w:rsidR="00D9541F">
        <w:rPr>
          <w:rFonts w:ascii="Calibri" w:eastAsia="SimSun" w:hAnsi="Calibri" w:cs="Calibri"/>
          <w:color w:val="000000"/>
          <w:kern w:val="0"/>
          <w:sz w:val="24"/>
          <w:szCs w:val="24"/>
        </w:rPr>
        <w:t xml:space="preserve">significant number of </w:t>
      </w:r>
      <w:r w:rsidR="00DA7F49">
        <w:rPr>
          <w:rFonts w:ascii="Calibri" w:eastAsia="SimSun" w:hAnsi="Calibri" w:cs="Calibri"/>
          <w:color w:val="000000"/>
          <w:kern w:val="0"/>
          <w:sz w:val="24"/>
          <w:szCs w:val="24"/>
        </w:rPr>
        <w:t xml:space="preserve">students </w:t>
      </w:r>
      <w:r w:rsidR="00D9541F">
        <w:rPr>
          <w:rFonts w:ascii="Calibri" w:eastAsia="SimSun" w:hAnsi="Calibri" w:cs="Calibri"/>
          <w:color w:val="000000"/>
          <w:kern w:val="0"/>
          <w:sz w:val="24"/>
          <w:szCs w:val="24"/>
        </w:rPr>
        <w:t xml:space="preserve">did list key </w:t>
      </w:r>
      <w:r w:rsidR="00DA7F49">
        <w:rPr>
          <w:rFonts w:ascii="Calibri" w:eastAsia="SimSun" w:hAnsi="Calibri" w:cs="Calibri"/>
          <w:color w:val="000000"/>
          <w:kern w:val="0"/>
          <w:sz w:val="24"/>
          <w:szCs w:val="24"/>
        </w:rPr>
        <w:t xml:space="preserve">objectives </w:t>
      </w:r>
      <w:r w:rsidR="00D9541F">
        <w:rPr>
          <w:rFonts w:ascii="Calibri" w:eastAsia="SimSun" w:hAnsi="Calibri" w:cs="Calibri"/>
          <w:color w:val="000000"/>
          <w:kern w:val="0"/>
          <w:sz w:val="24"/>
          <w:szCs w:val="24"/>
        </w:rPr>
        <w:t xml:space="preserve">regarding </w:t>
      </w:r>
      <w:r w:rsidR="00DA7F49">
        <w:rPr>
          <w:rFonts w:ascii="Calibri" w:eastAsia="SimSun" w:hAnsi="Calibri" w:cs="Calibri"/>
          <w:color w:val="000000"/>
          <w:kern w:val="0"/>
          <w:sz w:val="24"/>
          <w:szCs w:val="24"/>
        </w:rPr>
        <w:t xml:space="preserve">the design and operation of electrical energy systems and did not provide sufficiently comprehensive explanation.  </w:t>
      </w:r>
    </w:p>
    <w:p w14:paraId="25C231A1" w14:textId="77777777" w:rsidR="00E518BB" w:rsidRDefault="00E518BB" w:rsidP="00030291">
      <w:pPr>
        <w:widowControl/>
        <w:shd w:val="clear" w:color="auto" w:fill="FFFFFF"/>
        <w:jc w:val="left"/>
        <w:rPr>
          <w:rFonts w:ascii="Calibri" w:eastAsia="SimSun" w:hAnsi="Calibri" w:cs="Calibri"/>
          <w:color w:val="000000"/>
          <w:kern w:val="0"/>
          <w:sz w:val="24"/>
          <w:szCs w:val="24"/>
        </w:rPr>
      </w:pPr>
    </w:p>
    <w:p w14:paraId="25F6C289" w14:textId="77777777" w:rsidR="003D2ED7" w:rsidRDefault="003D2ED7" w:rsidP="003D2ED7">
      <w:pPr>
        <w:widowControl/>
        <w:shd w:val="clear" w:color="auto" w:fill="FFFFFF"/>
        <w:jc w:val="left"/>
        <w:rPr>
          <w:rFonts w:ascii="Calibri" w:eastAsia="SimSun" w:hAnsi="Calibri" w:cs="Calibri"/>
          <w:color w:val="000000"/>
          <w:kern w:val="0"/>
          <w:sz w:val="24"/>
          <w:szCs w:val="24"/>
        </w:rPr>
      </w:pPr>
      <w:r w:rsidRPr="00030291">
        <w:rPr>
          <w:rFonts w:ascii="Calibri" w:eastAsia="SimSun" w:hAnsi="Calibri" w:cs="Calibri"/>
          <w:b/>
          <w:bCs/>
          <w:color w:val="000000"/>
          <w:kern w:val="0"/>
          <w:sz w:val="24"/>
          <w:szCs w:val="24"/>
        </w:rPr>
        <w:t>Q</w:t>
      </w:r>
      <w:r w:rsidR="00F7203E">
        <w:rPr>
          <w:rFonts w:ascii="Calibri" w:eastAsia="SimSun" w:hAnsi="Calibri" w:cs="Calibri"/>
          <w:b/>
          <w:bCs/>
          <w:color w:val="000000"/>
          <w:kern w:val="0"/>
          <w:sz w:val="24"/>
          <w:szCs w:val="24"/>
        </w:rPr>
        <w:t>uestion 1</w:t>
      </w:r>
      <w:r w:rsidRPr="00030291">
        <w:rPr>
          <w:rFonts w:ascii="Calibri" w:eastAsia="SimSun" w:hAnsi="Calibri" w:cs="Calibri"/>
          <w:b/>
          <w:bCs/>
          <w:color w:val="000000"/>
          <w:kern w:val="0"/>
          <w:sz w:val="24"/>
          <w:szCs w:val="24"/>
        </w:rPr>
        <w:t xml:space="preserve"> </w:t>
      </w:r>
      <w:r w:rsidR="00F7203E">
        <w:rPr>
          <w:rFonts w:ascii="Calibri" w:eastAsia="SimSun" w:hAnsi="Calibri" w:cs="Calibri"/>
          <w:b/>
          <w:bCs/>
          <w:color w:val="000000"/>
          <w:kern w:val="0"/>
          <w:sz w:val="24"/>
          <w:szCs w:val="24"/>
        </w:rPr>
        <w:t>c</w:t>
      </w:r>
      <w:r w:rsidRPr="00030291">
        <w:rPr>
          <w:rFonts w:ascii="Calibri" w:eastAsia="SimSun" w:hAnsi="Calibri" w:cs="Calibri"/>
          <w:b/>
          <w:bCs/>
          <w:color w:val="000000"/>
          <w:kern w:val="0"/>
          <w:sz w:val="24"/>
          <w:szCs w:val="24"/>
        </w:rPr>
        <w:t>)</w:t>
      </w:r>
      <w:r w:rsidRPr="00030291">
        <w:rPr>
          <w:rFonts w:ascii="Calibri" w:eastAsia="SimSun" w:hAnsi="Calibri" w:cs="Calibri"/>
          <w:color w:val="000000"/>
          <w:kern w:val="0"/>
          <w:sz w:val="24"/>
          <w:szCs w:val="24"/>
        </w:rPr>
        <w:t>:</w:t>
      </w:r>
      <w:r>
        <w:rPr>
          <w:rFonts w:ascii="Calibri" w:eastAsia="SimSun" w:hAnsi="Calibri" w:cs="Calibri"/>
          <w:color w:val="000000"/>
          <w:kern w:val="0"/>
          <w:sz w:val="24"/>
          <w:szCs w:val="24"/>
        </w:rPr>
        <w:t xml:space="preserve"> </w:t>
      </w:r>
      <w:r w:rsidR="00D4556C">
        <w:rPr>
          <w:rFonts w:ascii="Calibri" w:eastAsia="SimSun" w:hAnsi="Calibri" w:cs="Calibri"/>
          <w:color w:val="000000"/>
          <w:kern w:val="0"/>
          <w:sz w:val="24"/>
          <w:szCs w:val="24"/>
        </w:rPr>
        <w:t>S</w:t>
      </w:r>
      <w:r>
        <w:rPr>
          <w:rFonts w:ascii="Calibri" w:eastAsia="SimSun" w:hAnsi="Calibri" w:cs="Calibri"/>
          <w:color w:val="000000"/>
          <w:kern w:val="0"/>
          <w:sz w:val="24"/>
          <w:szCs w:val="24"/>
        </w:rPr>
        <w:t xml:space="preserve">ome students </w:t>
      </w:r>
      <w:r w:rsidR="00904786">
        <w:rPr>
          <w:rFonts w:ascii="Calibri" w:eastAsia="SimSun" w:hAnsi="Calibri" w:cs="Calibri"/>
          <w:color w:val="000000"/>
          <w:kern w:val="0"/>
          <w:sz w:val="24"/>
          <w:szCs w:val="24"/>
        </w:rPr>
        <w:t xml:space="preserve">made numerical </w:t>
      </w:r>
      <w:r w:rsidR="00B6534D">
        <w:rPr>
          <w:rFonts w:ascii="Calibri" w:eastAsia="SimSun" w:hAnsi="Calibri" w:cs="Calibri"/>
          <w:color w:val="000000"/>
          <w:kern w:val="0"/>
          <w:sz w:val="24"/>
          <w:szCs w:val="24"/>
        </w:rPr>
        <w:t>errors as this question involved</w:t>
      </w:r>
      <w:r w:rsidR="00904786">
        <w:rPr>
          <w:rFonts w:ascii="Calibri" w:eastAsia="SimSun" w:hAnsi="Calibri" w:cs="Calibri"/>
          <w:color w:val="000000"/>
          <w:kern w:val="0"/>
          <w:sz w:val="24"/>
          <w:szCs w:val="24"/>
        </w:rPr>
        <w:t xml:space="preserve"> </w:t>
      </w:r>
      <w:r w:rsidR="00B6534D">
        <w:rPr>
          <w:rFonts w:ascii="Calibri" w:eastAsia="SimSun" w:hAnsi="Calibri" w:cs="Calibri"/>
          <w:color w:val="000000"/>
          <w:kern w:val="0"/>
          <w:sz w:val="24"/>
          <w:szCs w:val="24"/>
        </w:rPr>
        <w:t xml:space="preserve">derivations of expressions and complex mathematical operations </w:t>
      </w:r>
      <w:r w:rsidR="00904786">
        <w:rPr>
          <w:rFonts w:ascii="Calibri" w:eastAsia="SimSun" w:hAnsi="Calibri" w:cs="Calibri"/>
          <w:color w:val="000000"/>
          <w:kern w:val="0"/>
          <w:sz w:val="24"/>
          <w:szCs w:val="24"/>
        </w:rPr>
        <w:t>th</w:t>
      </w:r>
      <w:r w:rsidR="00AA4D9D">
        <w:rPr>
          <w:rFonts w:ascii="Calibri" w:eastAsia="SimSun" w:hAnsi="Calibri" w:cs="Calibri"/>
          <w:color w:val="000000"/>
          <w:kern w:val="0"/>
          <w:sz w:val="24"/>
          <w:szCs w:val="24"/>
        </w:rPr>
        <w:t xml:space="preserve">at </w:t>
      </w:r>
      <w:r w:rsidR="00B6534D">
        <w:rPr>
          <w:rFonts w:ascii="Calibri" w:eastAsia="SimSun" w:hAnsi="Calibri" w:cs="Calibri"/>
          <w:color w:val="000000"/>
          <w:kern w:val="0"/>
          <w:sz w:val="24"/>
          <w:szCs w:val="24"/>
        </w:rPr>
        <w:t xml:space="preserve">led </w:t>
      </w:r>
      <w:r w:rsidR="00AA4D9D">
        <w:rPr>
          <w:rFonts w:ascii="Calibri" w:eastAsia="SimSun" w:hAnsi="Calibri" w:cs="Calibri"/>
          <w:color w:val="000000"/>
          <w:kern w:val="0"/>
          <w:sz w:val="24"/>
          <w:szCs w:val="24"/>
        </w:rPr>
        <w:t>to numerical errors.</w:t>
      </w:r>
      <w:r w:rsidR="00904786">
        <w:rPr>
          <w:rFonts w:ascii="Calibri" w:eastAsia="SimSun" w:hAnsi="Calibri" w:cs="Calibri"/>
          <w:color w:val="000000"/>
          <w:kern w:val="0"/>
          <w:sz w:val="24"/>
          <w:szCs w:val="24"/>
        </w:rPr>
        <w:t xml:space="preserve"> </w:t>
      </w:r>
      <w:r w:rsidR="00AA4D9D">
        <w:rPr>
          <w:rFonts w:ascii="Calibri" w:eastAsia="SimSun" w:hAnsi="Calibri" w:cs="Calibri"/>
          <w:color w:val="000000"/>
          <w:kern w:val="0"/>
          <w:sz w:val="24"/>
          <w:szCs w:val="24"/>
        </w:rPr>
        <w:t xml:space="preserve">Other students did not perform </w:t>
      </w:r>
      <w:r w:rsidR="0097353A">
        <w:rPr>
          <w:rFonts w:ascii="Calibri" w:eastAsia="SimSun" w:hAnsi="Calibri" w:cs="Calibri"/>
          <w:color w:val="000000"/>
          <w:kern w:val="0"/>
          <w:sz w:val="24"/>
          <w:szCs w:val="24"/>
        </w:rPr>
        <w:t xml:space="preserve">correct </w:t>
      </w:r>
      <w:r w:rsidR="00AA4D9D">
        <w:rPr>
          <w:rFonts w:ascii="Calibri" w:eastAsia="SimSun" w:hAnsi="Calibri" w:cs="Calibri"/>
          <w:color w:val="000000"/>
          <w:kern w:val="0"/>
          <w:sz w:val="24"/>
          <w:szCs w:val="24"/>
        </w:rPr>
        <w:t>calculations to for the evaluation of</w:t>
      </w:r>
      <w:r w:rsidR="0097353A">
        <w:rPr>
          <w:rFonts w:ascii="Calibri" w:eastAsia="SimSun" w:hAnsi="Calibri" w:cs="Calibri"/>
          <w:color w:val="000000"/>
          <w:kern w:val="0"/>
          <w:sz w:val="24"/>
          <w:szCs w:val="24"/>
        </w:rPr>
        <w:t xml:space="preserve"> the </w:t>
      </w:r>
      <w:r w:rsidR="00B6534D">
        <w:rPr>
          <w:rFonts w:ascii="Calibri" w:eastAsia="SimSun" w:hAnsi="Calibri" w:cs="Calibri"/>
          <w:color w:val="000000"/>
          <w:kern w:val="0"/>
          <w:sz w:val="24"/>
          <w:szCs w:val="24"/>
        </w:rPr>
        <w:t xml:space="preserve">coincidence </w:t>
      </w:r>
      <w:r w:rsidR="0097353A">
        <w:rPr>
          <w:rFonts w:ascii="Calibri" w:eastAsia="SimSun" w:hAnsi="Calibri" w:cs="Calibri"/>
          <w:color w:val="000000"/>
          <w:kern w:val="0"/>
          <w:sz w:val="24"/>
          <w:szCs w:val="24"/>
        </w:rPr>
        <w:t>factor</w:t>
      </w:r>
      <m:oMath>
        <m:r>
          <w:rPr>
            <w:rFonts w:ascii="Cambria Math" w:eastAsia="SimSun" w:hAnsi="Cambria Math" w:cs="Calibri"/>
            <w:color w:val="000000"/>
            <w:kern w:val="0"/>
            <w:sz w:val="24"/>
            <w:szCs w:val="24"/>
          </w:rPr>
          <m:t xml:space="preserve"> (</m:t>
        </m:r>
        <m:sSub>
          <m:sSubPr>
            <m:ctrlPr>
              <w:ins w:id="1" w:author="Goran Strbac" w:date="2017-07-06T16:52:00Z">
                <w:rPr>
                  <w:rFonts w:ascii="Cambria Math" w:eastAsia="SimSun" w:hAnsi="Cambria Math" w:cs="Calibri"/>
                  <w:i/>
                  <w:color w:val="000000"/>
                  <w:kern w:val="0"/>
                  <w:sz w:val="24"/>
                  <w:szCs w:val="24"/>
                </w:rPr>
              </w:ins>
            </m:ctrlPr>
          </m:sSubPr>
          <m:e>
            <m:r>
              <w:rPr>
                <w:rFonts w:ascii="Cambria Math" w:eastAsia="SimSun" w:hAnsi="Cambria Math" w:cs="Calibri"/>
                <w:color w:val="000000"/>
                <w:kern w:val="0"/>
                <w:sz w:val="24"/>
                <w:szCs w:val="24"/>
              </w:rPr>
              <m:t>j</m:t>
            </m:r>
          </m:e>
          <m:sub>
            <m:r>
              <w:rPr>
                <w:rFonts w:ascii="Cambria Math" w:eastAsia="SimSun" w:hAnsi="Cambria Math" w:cs="Calibri"/>
                <w:color w:val="000000"/>
                <w:kern w:val="0"/>
                <w:sz w:val="24"/>
                <w:szCs w:val="24"/>
              </w:rPr>
              <m:t>∞</m:t>
            </m:r>
          </m:sub>
        </m:sSub>
        <m:r>
          <w:rPr>
            <w:rFonts w:ascii="Cambria Math" w:eastAsia="SimSun" w:hAnsi="Cambria Math" w:cs="Calibri"/>
            <w:color w:val="000000"/>
            <w:kern w:val="0"/>
            <w:sz w:val="24"/>
            <w:szCs w:val="24"/>
          </w:rPr>
          <m:t>)</m:t>
        </m:r>
      </m:oMath>
      <w:r w:rsidR="0097353A">
        <w:rPr>
          <w:rFonts w:ascii="Calibri" w:eastAsia="SimSun" w:hAnsi="Calibri" w:cs="Calibri"/>
          <w:color w:val="000000"/>
          <w:kern w:val="0"/>
          <w:sz w:val="24"/>
          <w:szCs w:val="24"/>
        </w:rPr>
        <w:t>.</w:t>
      </w:r>
    </w:p>
    <w:p w14:paraId="0691BB78" w14:textId="77777777" w:rsidR="003D2ED7" w:rsidRPr="00030291" w:rsidRDefault="003D2ED7" w:rsidP="00030291">
      <w:pPr>
        <w:widowControl/>
        <w:shd w:val="clear" w:color="auto" w:fill="FFFFFF"/>
        <w:jc w:val="left"/>
        <w:rPr>
          <w:rFonts w:ascii="Calibri" w:eastAsia="SimSun" w:hAnsi="Calibri" w:cs="Calibri"/>
          <w:color w:val="000000"/>
          <w:kern w:val="0"/>
          <w:sz w:val="24"/>
          <w:szCs w:val="24"/>
        </w:rPr>
      </w:pPr>
    </w:p>
    <w:p w14:paraId="1FD198D4" w14:textId="77777777" w:rsidR="00BC6A2A" w:rsidRDefault="00030291" w:rsidP="00BC6A2A">
      <w:pPr>
        <w:widowControl/>
        <w:shd w:val="clear" w:color="auto" w:fill="FFFFFF"/>
        <w:jc w:val="left"/>
        <w:rPr>
          <w:rFonts w:ascii="Calibri" w:eastAsia="SimSun" w:hAnsi="Calibri" w:cs="Calibri"/>
          <w:color w:val="000000"/>
          <w:kern w:val="0"/>
          <w:sz w:val="24"/>
          <w:szCs w:val="24"/>
        </w:rPr>
      </w:pPr>
      <w:r w:rsidRPr="00030291">
        <w:rPr>
          <w:rFonts w:ascii="Calibri" w:eastAsia="SimSun" w:hAnsi="Calibri" w:cs="Calibri"/>
          <w:b/>
          <w:bCs/>
          <w:color w:val="000000"/>
          <w:kern w:val="0"/>
          <w:sz w:val="24"/>
          <w:szCs w:val="24"/>
        </w:rPr>
        <w:t>Q</w:t>
      </w:r>
      <w:r w:rsidR="00CA041E">
        <w:rPr>
          <w:rFonts w:ascii="Calibri" w:eastAsia="SimSun" w:hAnsi="Calibri" w:cs="Calibri"/>
          <w:b/>
          <w:bCs/>
          <w:color w:val="000000"/>
          <w:kern w:val="0"/>
          <w:sz w:val="24"/>
          <w:szCs w:val="24"/>
        </w:rPr>
        <w:t>uestion 1e)</w:t>
      </w:r>
      <w:r w:rsidRPr="00030291">
        <w:rPr>
          <w:rFonts w:ascii="Calibri" w:eastAsia="SimSun" w:hAnsi="Calibri" w:cs="Calibri"/>
          <w:color w:val="000000"/>
          <w:kern w:val="0"/>
          <w:sz w:val="24"/>
          <w:szCs w:val="24"/>
        </w:rPr>
        <w:t xml:space="preserve">: </w:t>
      </w:r>
      <w:r w:rsidR="00B6534D">
        <w:rPr>
          <w:rFonts w:ascii="Calibri" w:eastAsia="SimSun" w:hAnsi="Calibri" w:cs="Calibri"/>
          <w:color w:val="000000"/>
          <w:kern w:val="0"/>
          <w:sz w:val="24"/>
          <w:szCs w:val="24"/>
        </w:rPr>
        <w:t xml:space="preserve">Number of students made </w:t>
      </w:r>
      <w:r w:rsidR="00CC5B50">
        <w:rPr>
          <w:rFonts w:ascii="Calibri" w:eastAsia="SimSun" w:hAnsi="Calibri" w:cs="Calibri"/>
          <w:color w:val="000000"/>
          <w:kern w:val="0"/>
          <w:sz w:val="24"/>
          <w:szCs w:val="24"/>
        </w:rPr>
        <w:t>numeric</w:t>
      </w:r>
      <w:r w:rsidR="003A0E59">
        <w:rPr>
          <w:rFonts w:ascii="Calibri" w:eastAsia="SimSun" w:hAnsi="Calibri" w:cs="Calibri"/>
          <w:color w:val="000000"/>
          <w:kern w:val="0"/>
          <w:sz w:val="24"/>
          <w:szCs w:val="24"/>
        </w:rPr>
        <w:t xml:space="preserve">al mistakes, while </w:t>
      </w:r>
      <w:r w:rsidR="00B6534D">
        <w:rPr>
          <w:rFonts w:ascii="Calibri" w:eastAsia="SimSun" w:hAnsi="Calibri" w:cs="Calibri"/>
          <w:color w:val="000000"/>
          <w:kern w:val="0"/>
          <w:sz w:val="24"/>
          <w:szCs w:val="24"/>
        </w:rPr>
        <w:t xml:space="preserve">some </w:t>
      </w:r>
      <w:r w:rsidR="003A0E59">
        <w:rPr>
          <w:rFonts w:ascii="Calibri" w:eastAsia="SimSun" w:hAnsi="Calibri" w:cs="Calibri"/>
          <w:color w:val="000000"/>
          <w:kern w:val="0"/>
          <w:sz w:val="24"/>
          <w:szCs w:val="24"/>
        </w:rPr>
        <w:t xml:space="preserve">others </w:t>
      </w:r>
      <w:r w:rsidR="00B6534D">
        <w:rPr>
          <w:rFonts w:ascii="Calibri" w:eastAsia="SimSun" w:hAnsi="Calibri" w:cs="Calibri"/>
          <w:color w:val="000000"/>
          <w:kern w:val="0"/>
          <w:sz w:val="24"/>
          <w:szCs w:val="24"/>
        </w:rPr>
        <w:t>students did not apply appropriate f</w:t>
      </w:r>
      <w:r w:rsidR="003A0E59">
        <w:rPr>
          <w:rFonts w:ascii="Calibri" w:eastAsia="SimSun" w:hAnsi="Calibri" w:cs="Calibri"/>
          <w:color w:val="000000"/>
          <w:kern w:val="0"/>
          <w:sz w:val="24"/>
          <w:szCs w:val="24"/>
        </w:rPr>
        <w:t xml:space="preserve">ormulas. </w:t>
      </w:r>
    </w:p>
    <w:p w14:paraId="46E0B343" w14:textId="77777777" w:rsidR="00E518BB" w:rsidRPr="00030291" w:rsidRDefault="00E518BB" w:rsidP="00030291">
      <w:pPr>
        <w:widowControl/>
        <w:shd w:val="clear" w:color="auto" w:fill="FFFFFF"/>
        <w:jc w:val="left"/>
        <w:rPr>
          <w:rFonts w:ascii="Calibri" w:eastAsia="SimSun" w:hAnsi="Calibri" w:cs="Calibri"/>
          <w:color w:val="000000"/>
          <w:kern w:val="0"/>
          <w:sz w:val="24"/>
          <w:szCs w:val="24"/>
        </w:rPr>
      </w:pPr>
    </w:p>
    <w:p w14:paraId="3549FEA9" w14:textId="77777777" w:rsidR="00030291" w:rsidRDefault="00030291" w:rsidP="00030291">
      <w:pPr>
        <w:widowControl/>
        <w:shd w:val="clear" w:color="auto" w:fill="FFFFFF"/>
        <w:jc w:val="left"/>
        <w:rPr>
          <w:rFonts w:ascii="Calibri" w:eastAsia="SimSun" w:hAnsi="Calibri" w:cs="Calibri"/>
          <w:color w:val="000000"/>
          <w:kern w:val="0"/>
          <w:sz w:val="24"/>
          <w:szCs w:val="24"/>
        </w:rPr>
      </w:pPr>
      <w:r w:rsidRPr="00030291">
        <w:rPr>
          <w:rFonts w:ascii="Calibri" w:eastAsia="SimSun" w:hAnsi="Calibri" w:cs="Calibri"/>
          <w:b/>
          <w:bCs/>
          <w:color w:val="000000"/>
          <w:kern w:val="0"/>
          <w:sz w:val="24"/>
          <w:szCs w:val="24"/>
        </w:rPr>
        <w:t>Q3 c)</w:t>
      </w:r>
      <w:r w:rsidR="007408A7">
        <w:rPr>
          <w:rFonts w:ascii="Calibri" w:eastAsia="SimSun" w:hAnsi="Calibri" w:cs="Calibri"/>
          <w:color w:val="000000"/>
          <w:kern w:val="0"/>
          <w:sz w:val="24"/>
          <w:szCs w:val="24"/>
        </w:rPr>
        <w:t>: Some of the</w:t>
      </w:r>
      <w:r w:rsidR="004462A5">
        <w:rPr>
          <w:rFonts w:ascii="Calibri" w:eastAsia="SimSun" w:hAnsi="Calibri" w:cs="Calibri"/>
          <w:color w:val="000000"/>
          <w:kern w:val="0"/>
          <w:sz w:val="24"/>
          <w:szCs w:val="24"/>
        </w:rPr>
        <w:t xml:space="preserve"> students did</w:t>
      </w:r>
      <w:r w:rsidRPr="00030291">
        <w:rPr>
          <w:rFonts w:ascii="Calibri" w:eastAsia="SimSun" w:hAnsi="Calibri" w:cs="Calibri"/>
          <w:color w:val="000000"/>
          <w:kern w:val="0"/>
          <w:sz w:val="24"/>
          <w:szCs w:val="24"/>
        </w:rPr>
        <w:t xml:space="preserve"> not </w:t>
      </w:r>
      <w:r w:rsidR="00A82CA7">
        <w:rPr>
          <w:rFonts w:ascii="Calibri" w:eastAsia="SimSun" w:hAnsi="Calibri" w:cs="Calibri"/>
          <w:color w:val="000000"/>
          <w:kern w:val="0"/>
          <w:sz w:val="24"/>
          <w:szCs w:val="24"/>
        </w:rPr>
        <w:t xml:space="preserve">fully </w:t>
      </w:r>
      <w:r w:rsidRPr="00030291">
        <w:rPr>
          <w:rFonts w:ascii="Calibri" w:eastAsia="SimSun" w:hAnsi="Calibri" w:cs="Calibri"/>
          <w:color w:val="000000"/>
          <w:kern w:val="0"/>
          <w:sz w:val="24"/>
          <w:szCs w:val="24"/>
        </w:rPr>
        <w:t xml:space="preserve">understand </w:t>
      </w:r>
      <w:r w:rsidR="007408A7">
        <w:rPr>
          <w:rFonts w:ascii="Calibri" w:eastAsia="SimSun" w:hAnsi="Calibri" w:cs="Calibri"/>
          <w:color w:val="000000"/>
          <w:kern w:val="0"/>
          <w:sz w:val="24"/>
          <w:szCs w:val="24"/>
        </w:rPr>
        <w:t>the definition of a)</w:t>
      </w:r>
      <w:r w:rsidR="00A82CA7">
        <w:rPr>
          <w:rFonts w:ascii="Calibri" w:eastAsia="SimSun" w:hAnsi="Calibri" w:cs="Calibri"/>
          <w:color w:val="000000"/>
          <w:kern w:val="0"/>
          <w:sz w:val="24"/>
          <w:szCs w:val="24"/>
        </w:rPr>
        <w:t xml:space="preserve"> </w:t>
      </w:r>
      <w:r w:rsidRPr="00030291">
        <w:rPr>
          <w:rFonts w:ascii="Calibri" w:eastAsia="SimSun" w:hAnsi="Calibri" w:cs="Calibri"/>
          <w:color w:val="000000"/>
          <w:kern w:val="0"/>
          <w:sz w:val="24"/>
          <w:szCs w:val="24"/>
        </w:rPr>
        <w:t xml:space="preserve">transmission demand function and </w:t>
      </w:r>
      <w:r w:rsidR="00A82CA7">
        <w:rPr>
          <w:rFonts w:ascii="Calibri" w:eastAsia="SimSun" w:hAnsi="Calibri" w:cs="Calibri"/>
          <w:color w:val="000000"/>
          <w:kern w:val="0"/>
          <w:sz w:val="24"/>
          <w:szCs w:val="24"/>
        </w:rPr>
        <w:t xml:space="preserve">b) </w:t>
      </w:r>
      <w:r w:rsidRPr="00030291">
        <w:rPr>
          <w:rFonts w:ascii="Calibri" w:eastAsia="SimSun" w:hAnsi="Calibri" w:cs="Calibri"/>
          <w:color w:val="000000"/>
          <w:kern w:val="0"/>
          <w:sz w:val="24"/>
          <w:szCs w:val="24"/>
        </w:rPr>
        <w:t>transmission supply function</w:t>
      </w:r>
      <w:r w:rsidR="007408A7">
        <w:rPr>
          <w:rFonts w:ascii="Calibri" w:eastAsia="SimSun" w:hAnsi="Calibri" w:cs="Calibri"/>
          <w:color w:val="000000"/>
          <w:kern w:val="0"/>
          <w:sz w:val="24"/>
          <w:szCs w:val="24"/>
        </w:rPr>
        <w:t>, and therefore provide incorrect answers.</w:t>
      </w:r>
    </w:p>
    <w:p w14:paraId="72BB73C1" w14:textId="77777777" w:rsidR="00092368" w:rsidRDefault="00092368" w:rsidP="00030291">
      <w:pPr>
        <w:widowControl/>
        <w:shd w:val="clear" w:color="auto" w:fill="FFFFFF"/>
        <w:jc w:val="left"/>
        <w:rPr>
          <w:rFonts w:ascii="Calibri" w:eastAsia="SimSun" w:hAnsi="Calibri" w:cs="Calibri"/>
          <w:color w:val="000000"/>
          <w:kern w:val="0"/>
          <w:sz w:val="24"/>
          <w:szCs w:val="24"/>
        </w:rPr>
      </w:pPr>
    </w:p>
    <w:p w14:paraId="1C54B591" w14:textId="77777777" w:rsidR="00092368" w:rsidRDefault="00092368" w:rsidP="00092368">
      <w:pPr>
        <w:widowControl/>
        <w:shd w:val="clear" w:color="auto" w:fill="FFFFFF"/>
        <w:jc w:val="left"/>
        <w:rPr>
          <w:rFonts w:ascii="Calibri" w:eastAsia="SimSun" w:hAnsi="Calibri" w:cs="Calibri"/>
          <w:color w:val="000000"/>
          <w:kern w:val="0"/>
          <w:sz w:val="24"/>
          <w:szCs w:val="24"/>
        </w:rPr>
      </w:pPr>
      <w:r w:rsidRPr="00030291">
        <w:rPr>
          <w:rFonts w:ascii="Calibri" w:eastAsia="SimSun" w:hAnsi="Calibri" w:cs="Calibri"/>
          <w:b/>
          <w:bCs/>
          <w:color w:val="000000"/>
          <w:kern w:val="0"/>
          <w:sz w:val="24"/>
          <w:szCs w:val="24"/>
        </w:rPr>
        <w:t xml:space="preserve">Q3 </w:t>
      </w:r>
      <w:r>
        <w:rPr>
          <w:rFonts w:ascii="Calibri" w:eastAsia="SimSun" w:hAnsi="Calibri" w:cs="Calibri"/>
          <w:b/>
          <w:bCs/>
          <w:color w:val="000000"/>
          <w:kern w:val="0"/>
          <w:sz w:val="24"/>
          <w:szCs w:val="24"/>
        </w:rPr>
        <w:t>d</w:t>
      </w:r>
      <w:r w:rsidRPr="00030291">
        <w:rPr>
          <w:rFonts w:ascii="Calibri" w:eastAsia="SimSun" w:hAnsi="Calibri" w:cs="Calibri"/>
          <w:b/>
          <w:bCs/>
          <w:color w:val="000000"/>
          <w:kern w:val="0"/>
          <w:sz w:val="24"/>
          <w:szCs w:val="24"/>
        </w:rPr>
        <w:t>)</w:t>
      </w:r>
      <w:r>
        <w:rPr>
          <w:rFonts w:ascii="Calibri" w:eastAsia="SimSun" w:hAnsi="Calibri" w:cs="Calibri"/>
          <w:color w:val="000000"/>
          <w:kern w:val="0"/>
          <w:sz w:val="24"/>
          <w:szCs w:val="24"/>
        </w:rPr>
        <w:t>: Although most students provide</w:t>
      </w:r>
      <w:r w:rsidR="00B6534D">
        <w:rPr>
          <w:rFonts w:ascii="Calibri" w:eastAsia="SimSun" w:hAnsi="Calibri" w:cs="Calibri"/>
          <w:color w:val="000000"/>
          <w:kern w:val="0"/>
          <w:sz w:val="24"/>
          <w:szCs w:val="24"/>
        </w:rPr>
        <w:t>d</w:t>
      </w:r>
      <w:r>
        <w:rPr>
          <w:rFonts w:ascii="Calibri" w:eastAsia="SimSun" w:hAnsi="Calibri" w:cs="Calibri"/>
          <w:color w:val="000000"/>
          <w:kern w:val="0"/>
          <w:sz w:val="24"/>
          <w:szCs w:val="24"/>
        </w:rPr>
        <w:t xml:space="preserve"> correct final results, </w:t>
      </w:r>
      <w:r w:rsidR="004462A5">
        <w:rPr>
          <w:rFonts w:ascii="Calibri" w:eastAsia="SimSun" w:hAnsi="Calibri" w:cs="Calibri"/>
          <w:color w:val="000000"/>
          <w:kern w:val="0"/>
          <w:sz w:val="24"/>
          <w:szCs w:val="24"/>
        </w:rPr>
        <w:t xml:space="preserve">significant </w:t>
      </w:r>
      <w:r w:rsidR="00A82CA7">
        <w:rPr>
          <w:rFonts w:ascii="Calibri" w:eastAsia="SimSun" w:hAnsi="Calibri" w:cs="Calibri"/>
          <w:color w:val="000000"/>
          <w:kern w:val="0"/>
          <w:sz w:val="24"/>
          <w:szCs w:val="24"/>
        </w:rPr>
        <w:t xml:space="preserve">number of </w:t>
      </w:r>
      <w:r w:rsidR="00AF4972">
        <w:rPr>
          <w:rFonts w:ascii="Calibri" w:eastAsia="SimSun" w:hAnsi="Calibri" w:cs="Calibri"/>
          <w:color w:val="000000"/>
          <w:kern w:val="0"/>
          <w:sz w:val="24"/>
          <w:szCs w:val="24"/>
        </w:rPr>
        <w:t xml:space="preserve">them </w:t>
      </w:r>
      <w:r w:rsidR="00D74F8D">
        <w:rPr>
          <w:rFonts w:ascii="Calibri" w:eastAsia="SimSun" w:hAnsi="Calibri" w:cs="Calibri"/>
          <w:color w:val="000000"/>
          <w:kern w:val="0"/>
          <w:sz w:val="24"/>
          <w:szCs w:val="24"/>
        </w:rPr>
        <w:t xml:space="preserve">did not </w:t>
      </w:r>
      <w:r w:rsidR="00AF4972">
        <w:rPr>
          <w:rFonts w:ascii="Calibri" w:eastAsia="SimSun" w:hAnsi="Calibri" w:cs="Calibri"/>
          <w:color w:val="000000"/>
          <w:kern w:val="0"/>
          <w:sz w:val="24"/>
          <w:szCs w:val="24"/>
        </w:rPr>
        <w:t xml:space="preserve">provide </w:t>
      </w:r>
      <w:r w:rsidR="00A82CA7">
        <w:rPr>
          <w:rFonts w:ascii="Calibri" w:eastAsia="SimSun" w:hAnsi="Calibri" w:cs="Calibri"/>
          <w:color w:val="000000"/>
          <w:kern w:val="0"/>
          <w:sz w:val="24"/>
          <w:szCs w:val="24"/>
        </w:rPr>
        <w:t xml:space="preserve">appropriate </w:t>
      </w:r>
      <w:r>
        <w:rPr>
          <w:rFonts w:ascii="Calibri" w:eastAsia="SimSun" w:hAnsi="Calibri" w:cs="Calibri"/>
          <w:color w:val="000000"/>
          <w:kern w:val="0"/>
          <w:sz w:val="24"/>
          <w:szCs w:val="24"/>
        </w:rPr>
        <w:t xml:space="preserve">explanation regarding </w:t>
      </w:r>
      <w:r w:rsidR="00081C16">
        <w:rPr>
          <w:rFonts w:ascii="Calibri" w:eastAsia="SimSun" w:hAnsi="Calibri" w:cs="Calibri"/>
          <w:color w:val="000000"/>
          <w:kern w:val="0"/>
          <w:sz w:val="24"/>
          <w:szCs w:val="24"/>
        </w:rPr>
        <w:t>the decision making</w:t>
      </w:r>
      <w:r w:rsidR="0067155C">
        <w:rPr>
          <w:rFonts w:ascii="Calibri" w:eastAsia="SimSun" w:hAnsi="Calibri" w:cs="Calibri"/>
          <w:color w:val="000000"/>
          <w:kern w:val="0"/>
          <w:sz w:val="24"/>
          <w:szCs w:val="24"/>
        </w:rPr>
        <w:t xml:space="preserve"> </w:t>
      </w:r>
      <w:r w:rsidR="00081C16">
        <w:rPr>
          <w:rFonts w:ascii="Calibri" w:eastAsia="SimSun" w:hAnsi="Calibri" w:cs="Calibri"/>
          <w:color w:val="000000"/>
          <w:kern w:val="0"/>
          <w:sz w:val="24"/>
          <w:szCs w:val="24"/>
        </w:rPr>
        <w:t>of</w:t>
      </w:r>
      <w:r w:rsidR="00AF4972">
        <w:rPr>
          <w:rFonts w:ascii="Calibri" w:eastAsia="SimSun" w:hAnsi="Calibri" w:cs="Calibri"/>
          <w:color w:val="000000"/>
          <w:kern w:val="0"/>
          <w:sz w:val="24"/>
          <w:szCs w:val="24"/>
        </w:rPr>
        <w:t xml:space="preserve"> different entities </w:t>
      </w:r>
      <w:r w:rsidR="00081C16">
        <w:rPr>
          <w:rFonts w:ascii="Calibri" w:eastAsia="SimSun" w:hAnsi="Calibri" w:cs="Calibri"/>
          <w:color w:val="000000"/>
          <w:kern w:val="0"/>
          <w:sz w:val="24"/>
          <w:szCs w:val="24"/>
        </w:rPr>
        <w:t xml:space="preserve">in </w:t>
      </w:r>
      <w:r w:rsidR="00D74F8D">
        <w:rPr>
          <w:rFonts w:ascii="Calibri" w:eastAsia="SimSun" w:hAnsi="Calibri" w:cs="Calibri"/>
          <w:color w:val="000000"/>
          <w:kern w:val="0"/>
          <w:sz w:val="24"/>
          <w:szCs w:val="24"/>
        </w:rPr>
        <w:t>determining the optimal transmission capacity.</w:t>
      </w:r>
    </w:p>
    <w:p w14:paraId="78C6384A" w14:textId="77777777" w:rsidR="00E518BB" w:rsidRPr="00030291" w:rsidRDefault="00E518BB" w:rsidP="00030291">
      <w:pPr>
        <w:widowControl/>
        <w:shd w:val="clear" w:color="auto" w:fill="FFFFFF"/>
        <w:jc w:val="left"/>
        <w:rPr>
          <w:rFonts w:ascii="Calibri" w:eastAsia="SimSun" w:hAnsi="Calibri" w:cs="Calibri"/>
          <w:color w:val="000000"/>
          <w:kern w:val="0"/>
          <w:sz w:val="24"/>
          <w:szCs w:val="24"/>
        </w:rPr>
      </w:pPr>
    </w:p>
    <w:p w14:paraId="676A6D0F" w14:textId="77777777" w:rsidR="00030291" w:rsidRDefault="00030291" w:rsidP="00030291">
      <w:pPr>
        <w:widowControl/>
        <w:shd w:val="clear" w:color="auto" w:fill="FFFFFF"/>
        <w:jc w:val="left"/>
        <w:rPr>
          <w:rFonts w:ascii="Calibri" w:eastAsia="SimSun" w:hAnsi="Calibri" w:cs="Calibri"/>
          <w:color w:val="000000"/>
          <w:kern w:val="0"/>
          <w:sz w:val="24"/>
          <w:szCs w:val="24"/>
        </w:rPr>
      </w:pPr>
      <w:r w:rsidRPr="00030291">
        <w:rPr>
          <w:rFonts w:ascii="Calibri" w:eastAsia="SimSun" w:hAnsi="Calibri" w:cs="Calibri"/>
          <w:b/>
          <w:bCs/>
          <w:color w:val="000000"/>
          <w:kern w:val="0"/>
          <w:sz w:val="24"/>
          <w:szCs w:val="24"/>
        </w:rPr>
        <w:t>Q4 c)</w:t>
      </w:r>
      <w:r w:rsidR="00090B85">
        <w:rPr>
          <w:rFonts w:ascii="Calibri" w:eastAsia="SimSun" w:hAnsi="Calibri" w:cs="Calibri"/>
          <w:b/>
          <w:bCs/>
          <w:color w:val="000000"/>
          <w:kern w:val="0"/>
          <w:sz w:val="24"/>
          <w:szCs w:val="24"/>
        </w:rPr>
        <w:t xml:space="preserve"> and d)</w:t>
      </w:r>
      <w:r w:rsidRPr="00030291">
        <w:rPr>
          <w:rFonts w:ascii="Calibri" w:eastAsia="SimSun" w:hAnsi="Calibri" w:cs="Calibri"/>
          <w:color w:val="000000"/>
          <w:kern w:val="0"/>
          <w:sz w:val="24"/>
          <w:szCs w:val="24"/>
        </w:rPr>
        <w:t xml:space="preserve">: </w:t>
      </w:r>
      <w:r w:rsidR="00090B85">
        <w:rPr>
          <w:rFonts w:ascii="Calibri" w:eastAsia="SimSun" w:hAnsi="Calibri" w:cs="Calibri"/>
          <w:color w:val="000000"/>
          <w:kern w:val="0"/>
          <w:sz w:val="24"/>
          <w:szCs w:val="24"/>
        </w:rPr>
        <w:t>Some of the</w:t>
      </w:r>
      <w:r w:rsidRPr="00030291">
        <w:rPr>
          <w:rFonts w:ascii="Calibri" w:eastAsia="SimSun" w:hAnsi="Calibri" w:cs="Calibri"/>
          <w:color w:val="000000"/>
          <w:kern w:val="0"/>
          <w:sz w:val="24"/>
          <w:szCs w:val="24"/>
        </w:rPr>
        <w:t xml:space="preserve"> students </w:t>
      </w:r>
      <w:r w:rsidR="00A82CA7">
        <w:rPr>
          <w:rFonts w:ascii="Calibri" w:eastAsia="SimSun" w:hAnsi="Calibri" w:cs="Calibri"/>
          <w:color w:val="000000"/>
          <w:kern w:val="0"/>
          <w:sz w:val="24"/>
          <w:szCs w:val="24"/>
        </w:rPr>
        <w:t>did</w:t>
      </w:r>
      <w:r w:rsidR="00090B85">
        <w:rPr>
          <w:rFonts w:ascii="Calibri" w:eastAsia="SimSun" w:hAnsi="Calibri" w:cs="Calibri"/>
          <w:color w:val="000000"/>
          <w:kern w:val="0"/>
          <w:sz w:val="24"/>
          <w:szCs w:val="24"/>
        </w:rPr>
        <w:t xml:space="preserve"> not know how to</w:t>
      </w:r>
      <w:r w:rsidRPr="00030291">
        <w:rPr>
          <w:rFonts w:ascii="Calibri" w:eastAsia="SimSun" w:hAnsi="Calibri" w:cs="Calibri"/>
          <w:color w:val="000000"/>
          <w:kern w:val="0"/>
          <w:sz w:val="24"/>
          <w:szCs w:val="24"/>
        </w:rPr>
        <w:t xml:space="preserve"> calculate power flow and locational prices applying </w:t>
      </w:r>
      <w:r w:rsidR="00A82CA7">
        <w:rPr>
          <w:rFonts w:ascii="Calibri" w:eastAsia="SimSun" w:hAnsi="Calibri" w:cs="Calibri"/>
          <w:color w:val="000000"/>
          <w:kern w:val="0"/>
          <w:sz w:val="24"/>
          <w:szCs w:val="24"/>
        </w:rPr>
        <w:t xml:space="preserve">the </w:t>
      </w:r>
      <w:r w:rsidRPr="00030291">
        <w:rPr>
          <w:rFonts w:ascii="Calibri" w:eastAsia="SimSun" w:hAnsi="Calibri" w:cs="Calibri"/>
          <w:color w:val="000000"/>
          <w:kern w:val="0"/>
          <w:sz w:val="24"/>
          <w:szCs w:val="24"/>
        </w:rPr>
        <w:t>superposition</w:t>
      </w:r>
      <w:r w:rsidR="00090B85">
        <w:rPr>
          <w:rFonts w:ascii="Calibri" w:eastAsia="SimSun" w:hAnsi="Calibri" w:cs="Calibri"/>
          <w:color w:val="000000"/>
          <w:kern w:val="0"/>
          <w:sz w:val="24"/>
          <w:szCs w:val="24"/>
        </w:rPr>
        <w:t xml:space="preserve"> techniques.</w:t>
      </w:r>
    </w:p>
    <w:p w14:paraId="78E6D427" w14:textId="77777777" w:rsidR="00030291" w:rsidRDefault="00030291" w:rsidP="00030291">
      <w:pPr>
        <w:widowControl/>
        <w:shd w:val="clear" w:color="auto" w:fill="FFFFFF"/>
        <w:jc w:val="left"/>
        <w:rPr>
          <w:rFonts w:ascii="Calibri" w:eastAsia="SimSun" w:hAnsi="Calibri" w:cs="Calibri"/>
          <w:color w:val="000000"/>
          <w:kern w:val="0"/>
          <w:sz w:val="24"/>
          <w:szCs w:val="24"/>
        </w:rPr>
      </w:pPr>
    </w:p>
    <w:p w14:paraId="4A65D819" w14:textId="77777777" w:rsidR="00030291" w:rsidRDefault="00CA3361" w:rsidP="00030291">
      <w:pPr>
        <w:widowControl/>
        <w:shd w:val="clear" w:color="auto" w:fill="FFFFFF"/>
        <w:jc w:val="left"/>
        <w:rPr>
          <w:rFonts w:ascii="Calibri" w:eastAsia="SimSun" w:hAnsi="Calibri" w:cs="Calibri"/>
          <w:color w:val="000000"/>
          <w:kern w:val="0"/>
          <w:sz w:val="24"/>
          <w:szCs w:val="24"/>
        </w:rPr>
      </w:pPr>
      <w:r w:rsidRPr="00030291">
        <w:rPr>
          <w:rFonts w:ascii="Calibri" w:eastAsia="SimSun" w:hAnsi="Calibri" w:cs="Calibri"/>
          <w:b/>
          <w:bCs/>
          <w:color w:val="000000"/>
          <w:kern w:val="0"/>
          <w:sz w:val="24"/>
          <w:szCs w:val="24"/>
        </w:rPr>
        <w:t>Q</w:t>
      </w:r>
      <w:r>
        <w:rPr>
          <w:rFonts w:ascii="Calibri" w:eastAsia="SimSun" w:hAnsi="Calibri" w:cs="Calibri"/>
          <w:b/>
          <w:bCs/>
          <w:color w:val="000000"/>
          <w:kern w:val="0"/>
          <w:sz w:val="24"/>
          <w:szCs w:val="24"/>
        </w:rPr>
        <w:t>uestion 3):</w:t>
      </w:r>
      <w:r w:rsidRPr="00030291">
        <w:rPr>
          <w:rFonts w:ascii="Calibri" w:eastAsia="SimSun" w:hAnsi="Calibri" w:cs="Calibri"/>
          <w:color w:val="000000"/>
          <w:kern w:val="0"/>
          <w:sz w:val="24"/>
          <w:szCs w:val="24"/>
        </w:rPr>
        <w:t xml:space="preserve"> </w:t>
      </w:r>
      <w:r>
        <w:rPr>
          <w:rFonts w:ascii="Calibri" w:eastAsia="SimSun" w:hAnsi="Calibri" w:cs="Calibri"/>
          <w:color w:val="000000"/>
          <w:kern w:val="0"/>
          <w:sz w:val="24"/>
          <w:szCs w:val="24"/>
        </w:rPr>
        <w:t>Students made some numerical mistakes in performing the Gauss-</w:t>
      </w:r>
      <w:proofErr w:type="spellStart"/>
      <w:r>
        <w:rPr>
          <w:rFonts w:ascii="Calibri" w:eastAsia="SimSun" w:hAnsi="Calibri" w:cs="Calibri"/>
          <w:color w:val="000000"/>
          <w:kern w:val="0"/>
          <w:sz w:val="24"/>
          <w:szCs w:val="24"/>
        </w:rPr>
        <w:t>Siedel</w:t>
      </w:r>
      <w:proofErr w:type="spellEnd"/>
      <w:r>
        <w:rPr>
          <w:rFonts w:ascii="Calibri" w:eastAsia="SimSun" w:hAnsi="Calibri" w:cs="Calibri"/>
          <w:color w:val="000000"/>
          <w:kern w:val="0"/>
          <w:sz w:val="24"/>
          <w:szCs w:val="24"/>
        </w:rPr>
        <w:t xml:space="preserve"> iterations, </w:t>
      </w:r>
      <w:r w:rsidR="00F41FE0">
        <w:rPr>
          <w:rFonts w:ascii="Calibri" w:eastAsia="SimSun" w:hAnsi="Calibri" w:cs="Calibri"/>
          <w:color w:val="000000"/>
          <w:kern w:val="0"/>
          <w:sz w:val="24"/>
          <w:szCs w:val="24"/>
        </w:rPr>
        <w:t>while also not having understood the essence of what power mismatch is.</w:t>
      </w:r>
    </w:p>
    <w:p w14:paraId="402021B5" w14:textId="77777777" w:rsidR="00CA3361" w:rsidRDefault="00CA3361" w:rsidP="00030291">
      <w:pPr>
        <w:widowControl/>
        <w:shd w:val="clear" w:color="auto" w:fill="FFFFFF"/>
        <w:jc w:val="left"/>
        <w:rPr>
          <w:rFonts w:ascii="Calibri" w:eastAsia="SimSun" w:hAnsi="Calibri" w:cs="Calibri"/>
          <w:color w:val="000000"/>
          <w:kern w:val="0"/>
          <w:sz w:val="24"/>
          <w:szCs w:val="24"/>
        </w:rPr>
      </w:pPr>
    </w:p>
    <w:p w14:paraId="2BB9E270" w14:textId="77777777" w:rsidR="00C07E75" w:rsidRDefault="00C07E75" w:rsidP="00030291">
      <w:pPr>
        <w:widowControl/>
        <w:shd w:val="clear" w:color="auto" w:fill="FFFFFF"/>
        <w:jc w:val="left"/>
        <w:rPr>
          <w:rFonts w:ascii="Calibri" w:eastAsia="SimSun" w:hAnsi="Calibri" w:cs="Calibri"/>
          <w:b/>
          <w:bCs/>
          <w:color w:val="000000"/>
          <w:kern w:val="0"/>
          <w:sz w:val="24"/>
          <w:szCs w:val="24"/>
        </w:rPr>
      </w:pPr>
      <w:r w:rsidRPr="00C07E75">
        <w:rPr>
          <w:rFonts w:ascii="Calibri" w:eastAsia="SimSun" w:hAnsi="Calibri" w:cs="Calibri"/>
          <w:b/>
          <w:bCs/>
          <w:color w:val="000000"/>
          <w:kern w:val="0"/>
          <w:sz w:val="24"/>
          <w:szCs w:val="24"/>
        </w:rPr>
        <w:t>Successfully completed steps</w:t>
      </w:r>
      <w:r>
        <w:rPr>
          <w:rFonts w:ascii="Calibri" w:eastAsia="SimSun" w:hAnsi="Calibri" w:cs="Calibri"/>
          <w:b/>
          <w:bCs/>
          <w:color w:val="000000"/>
          <w:kern w:val="0"/>
          <w:sz w:val="24"/>
          <w:szCs w:val="24"/>
        </w:rPr>
        <w:t>:</w:t>
      </w:r>
    </w:p>
    <w:p w14:paraId="1530B9AF" w14:textId="77777777" w:rsidR="00C83902" w:rsidRDefault="00C83902" w:rsidP="00030291">
      <w:pPr>
        <w:widowControl/>
        <w:shd w:val="clear" w:color="auto" w:fill="FFFFFF"/>
        <w:jc w:val="left"/>
        <w:rPr>
          <w:rFonts w:ascii="Calibri" w:eastAsia="SimSun" w:hAnsi="Calibri" w:cs="Calibri"/>
          <w:b/>
          <w:bCs/>
          <w:color w:val="000000"/>
          <w:kern w:val="0"/>
          <w:sz w:val="24"/>
          <w:szCs w:val="24"/>
        </w:rPr>
      </w:pPr>
    </w:p>
    <w:p w14:paraId="09501DA2" w14:textId="77777777" w:rsidR="00C07E75" w:rsidRDefault="0027760B" w:rsidP="00030291">
      <w:pPr>
        <w:widowControl/>
        <w:shd w:val="clear" w:color="auto" w:fill="FFFFFF"/>
        <w:jc w:val="left"/>
        <w:rPr>
          <w:rFonts w:ascii="Calibri" w:eastAsia="SimSun" w:hAnsi="Calibri" w:cs="Calibri"/>
          <w:bCs/>
          <w:color w:val="000000"/>
          <w:kern w:val="0"/>
          <w:sz w:val="24"/>
          <w:szCs w:val="24"/>
        </w:rPr>
      </w:pPr>
      <w:r>
        <w:rPr>
          <w:rFonts w:ascii="Calibri" w:eastAsia="SimSun" w:hAnsi="Calibri" w:cs="Calibri" w:hint="eastAsia"/>
          <w:b/>
          <w:bCs/>
          <w:color w:val="000000"/>
          <w:kern w:val="0"/>
          <w:sz w:val="24"/>
          <w:szCs w:val="24"/>
        </w:rPr>
        <w:t>Q</w:t>
      </w:r>
      <w:r w:rsidR="002D5206">
        <w:rPr>
          <w:rFonts w:ascii="Calibri" w:eastAsia="SimSun" w:hAnsi="Calibri" w:cs="Calibri"/>
          <w:b/>
          <w:bCs/>
          <w:color w:val="000000"/>
          <w:kern w:val="0"/>
          <w:sz w:val="24"/>
          <w:szCs w:val="24"/>
        </w:rPr>
        <w:t xml:space="preserve">uestion </w:t>
      </w:r>
      <w:r>
        <w:rPr>
          <w:rFonts w:ascii="Calibri" w:eastAsia="SimSun" w:hAnsi="Calibri" w:cs="Calibri" w:hint="eastAsia"/>
          <w:b/>
          <w:bCs/>
          <w:color w:val="000000"/>
          <w:kern w:val="0"/>
          <w:sz w:val="24"/>
          <w:szCs w:val="24"/>
        </w:rPr>
        <w:t>1</w:t>
      </w:r>
      <w:r w:rsidR="002D5206">
        <w:rPr>
          <w:rFonts w:ascii="Calibri" w:eastAsia="SimSun" w:hAnsi="Calibri" w:cs="Calibri"/>
          <w:b/>
          <w:bCs/>
          <w:color w:val="000000"/>
          <w:kern w:val="0"/>
          <w:sz w:val="24"/>
          <w:szCs w:val="24"/>
        </w:rPr>
        <w:t>b</w:t>
      </w:r>
      <w:r w:rsidR="00DA7F49">
        <w:rPr>
          <w:rFonts w:ascii="Calibri" w:eastAsia="SimSun" w:hAnsi="Calibri" w:cs="Calibri"/>
          <w:b/>
          <w:bCs/>
          <w:color w:val="000000"/>
          <w:kern w:val="0"/>
          <w:sz w:val="24"/>
          <w:szCs w:val="24"/>
        </w:rPr>
        <w:t>)</w:t>
      </w:r>
      <w:r>
        <w:rPr>
          <w:rFonts w:ascii="Calibri" w:eastAsia="SimSun" w:hAnsi="Calibri" w:cs="Calibri" w:hint="eastAsia"/>
          <w:b/>
          <w:bCs/>
          <w:color w:val="000000"/>
          <w:kern w:val="0"/>
          <w:sz w:val="24"/>
          <w:szCs w:val="24"/>
        </w:rPr>
        <w:t xml:space="preserve">: </w:t>
      </w:r>
      <w:r w:rsidR="00AE04C1" w:rsidRPr="00AE04C1">
        <w:rPr>
          <w:rFonts w:ascii="Calibri" w:eastAsia="SimSun" w:hAnsi="Calibri" w:cs="Calibri"/>
          <w:bCs/>
          <w:color w:val="000000"/>
          <w:kern w:val="0"/>
          <w:sz w:val="24"/>
          <w:szCs w:val="24"/>
        </w:rPr>
        <w:t xml:space="preserve">Most of the students </w:t>
      </w:r>
      <w:r w:rsidR="004462A5">
        <w:rPr>
          <w:rFonts w:ascii="Calibri" w:eastAsia="SimSun" w:hAnsi="Calibri" w:cs="Calibri"/>
          <w:bCs/>
          <w:color w:val="000000"/>
          <w:kern w:val="0"/>
          <w:sz w:val="24"/>
          <w:szCs w:val="24"/>
        </w:rPr>
        <w:t xml:space="preserve">demonstrated full understanding </w:t>
      </w:r>
      <w:r w:rsidR="002D5206">
        <w:rPr>
          <w:rFonts w:ascii="Calibri" w:eastAsia="SimSun" w:hAnsi="Calibri" w:cs="Calibri"/>
          <w:bCs/>
          <w:color w:val="000000"/>
          <w:kern w:val="0"/>
          <w:sz w:val="24"/>
          <w:szCs w:val="24"/>
        </w:rPr>
        <w:t xml:space="preserve">of the way </w:t>
      </w:r>
      <w:r w:rsidR="004462A5">
        <w:rPr>
          <w:rFonts w:ascii="Calibri" w:eastAsia="SimSun" w:hAnsi="Calibri" w:cs="Calibri"/>
          <w:bCs/>
          <w:color w:val="000000"/>
          <w:kern w:val="0"/>
          <w:sz w:val="24"/>
          <w:szCs w:val="24"/>
        </w:rPr>
        <w:t xml:space="preserve">in </w:t>
      </w:r>
      <w:r w:rsidR="002D5206">
        <w:rPr>
          <w:rFonts w:ascii="Calibri" w:eastAsia="SimSun" w:hAnsi="Calibri" w:cs="Calibri"/>
          <w:bCs/>
          <w:color w:val="000000"/>
          <w:kern w:val="0"/>
          <w:sz w:val="24"/>
          <w:szCs w:val="24"/>
        </w:rPr>
        <w:t xml:space="preserve">which synchronous generators control power flows in transmission networks and balance </w:t>
      </w:r>
      <w:r w:rsidR="00E1466E">
        <w:rPr>
          <w:rFonts w:ascii="Calibri" w:eastAsia="SimSun" w:hAnsi="Calibri" w:cs="Calibri"/>
          <w:bCs/>
          <w:color w:val="000000"/>
          <w:kern w:val="0"/>
          <w:sz w:val="24"/>
          <w:szCs w:val="24"/>
        </w:rPr>
        <w:t>demand and supply in real time</w:t>
      </w:r>
      <w:r>
        <w:rPr>
          <w:rFonts w:ascii="Calibri" w:eastAsia="SimSun" w:hAnsi="Calibri" w:cs="Calibri"/>
          <w:bCs/>
          <w:color w:val="000000"/>
          <w:kern w:val="0"/>
          <w:sz w:val="24"/>
          <w:szCs w:val="24"/>
        </w:rPr>
        <w:t>.</w:t>
      </w:r>
    </w:p>
    <w:p w14:paraId="618D8606" w14:textId="77777777" w:rsidR="0027760B" w:rsidRDefault="0027760B" w:rsidP="00030291">
      <w:pPr>
        <w:widowControl/>
        <w:shd w:val="clear" w:color="auto" w:fill="FFFFFF"/>
        <w:jc w:val="left"/>
        <w:rPr>
          <w:rFonts w:ascii="Calibri" w:eastAsia="SimSun" w:hAnsi="Calibri" w:cs="Calibri"/>
          <w:bCs/>
          <w:color w:val="000000"/>
          <w:kern w:val="0"/>
          <w:sz w:val="24"/>
          <w:szCs w:val="24"/>
        </w:rPr>
      </w:pPr>
    </w:p>
    <w:p w14:paraId="0D5B7A89" w14:textId="77777777" w:rsidR="0027760B" w:rsidRDefault="0027760B" w:rsidP="00030291">
      <w:pPr>
        <w:widowControl/>
        <w:shd w:val="clear" w:color="auto" w:fill="FFFFFF"/>
        <w:jc w:val="left"/>
        <w:rPr>
          <w:rFonts w:ascii="Calibri" w:eastAsia="SimSun" w:hAnsi="Calibri" w:cs="Calibri"/>
          <w:bCs/>
          <w:color w:val="000000"/>
          <w:kern w:val="0"/>
          <w:sz w:val="24"/>
          <w:szCs w:val="24"/>
        </w:rPr>
      </w:pPr>
      <w:r w:rsidRPr="0027760B">
        <w:rPr>
          <w:rFonts w:ascii="Calibri" w:eastAsia="SimSun" w:hAnsi="Calibri" w:cs="Calibri"/>
          <w:b/>
          <w:bCs/>
          <w:color w:val="000000"/>
          <w:kern w:val="0"/>
          <w:sz w:val="24"/>
          <w:szCs w:val="24"/>
        </w:rPr>
        <w:t>Q</w:t>
      </w:r>
      <w:r w:rsidR="00E1466E">
        <w:rPr>
          <w:rFonts w:ascii="Calibri" w:eastAsia="SimSun" w:hAnsi="Calibri" w:cs="Calibri"/>
          <w:b/>
          <w:bCs/>
          <w:color w:val="000000"/>
          <w:kern w:val="0"/>
          <w:sz w:val="24"/>
          <w:szCs w:val="24"/>
        </w:rPr>
        <w:t xml:space="preserve">uestion 1c): </w:t>
      </w:r>
      <w:r w:rsidR="00F7203E">
        <w:rPr>
          <w:rFonts w:ascii="Calibri" w:eastAsia="SimSun" w:hAnsi="Calibri" w:cs="Calibri"/>
          <w:bCs/>
          <w:color w:val="000000"/>
          <w:kern w:val="0"/>
          <w:sz w:val="24"/>
          <w:szCs w:val="24"/>
        </w:rPr>
        <w:t>Many</w:t>
      </w:r>
      <w:r w:rsidR="00AE04C1" w:rsidRPr="00AE04C1">
        <w:rPr>
          <w:rFonts w:ascii="Calibri" w:eastAsia="SimSun" w:hAnsi="Calibri" w:cs="Calibri"/>
          <w:bCs/>
          <w:color w:val="000000"/>
          <w:kern w:val="0"/>
          <w:sz w:val="24"/>
          <w:szCs w:val="24"/>
        </w:rPr>
        <w:t xml:space="preserve"> of the students </w:t>
      </w:r>
      <w:r w:rsidR="00AE04C1">
        <w:rPr>
          <w:rFonts w:ascii="Calibri" w:eastAsia="SimSun" w:hAnsi="Calibri" w:cs="Calibri"/>
          <w:bCs/>
          <w:color w:val="000000"/>
          <w:kern w:val="0"/>
          <w:sz w:val="24"/>
          <w:szCs w:val="24"/>
        </w:rPr>
        <w:t>are f</w:t>
      </w:r>
      <w:r>
        <w:rPr>
          <w:rFonts w:ascii="Calibri" w:eastAsia="SimSun" w:hAnsi="Calibri" w:cs="Calibri"/>
          <w:bCs/>
          <w:color w:val="000000"/>
          <w:kern w:val="0"/>
          <w:sz w:val="24"/>
          <w:szCs w:val="24"/>
        </w:rPr>
        <w:t>a</w:t>
      </w:r>
      <w:r w:rsidR="00F7203E">
        <w:rPr>
          <w:rFonts w:ascii="Calibri" w:eastAsia="SimSun" w:hAnsi="Calibri" w:cs="Calibri"/>
          <w:bCs/>
          <w:color w:val="000000"/>
          <w:kern w:val="0"/>
          <w:sz w:val="24"/>
          <w:szCs w:val="24"/>
        </w:rPr>
        <w:t>miliar with the calculation of diversified peak demand and the benefits of diversification.</w:t>
      </w:r>
    </w:p>
    <w:p w14:paraId="097891E5" w14:textId="77777777" w:rsidR="0027760B" w:rsidRDefault="0027760B" w:rsidP="00030291">
      <w:pPr>
        <w:widowControl/>
        <w:shd w:val="clear" w:color="auto" w:fill="FFFFFF"/>
        <w:jc w:val="left"/>
        <w:rPr>
          <w:rFonts w:ascii="Calibri" w:eastAsia="SimSun" w:hAnsi="Calibri" w:cs="Calibri"/>
          <w:bCs/>
          <w:color w:val="000000"/>
          <w:kern w:val="0"/>
          <w:sz w:val="24"/>
          <w:szCs w:val="24"/>
        </w:rPr>
      </w:pPr>
    </w:p>
    <w:p w14:paraId="7181B38A" w14:textId="77777777" w:rsidR="0027760B" w:rsidRDefault="0027760B" w:rsidP="00030291">
      <w:pPr>
        <w:widowControl/>
        <w:shd w:val="clear" w:color="auto" w:fill="FFFFFF"/>
        <w:jc w:val="left"/>
        <w:rPr>
          <w:rFonts w:ascii="Calibri" w:eastAsia="SimSun" w:hAnsi="Calibri" w:cs="Calibri"/>
          <w:bCs/>
          <w:color w:val="000000"/>
          <w:kern w:val="0"/>
          <w:sz w:val="24"/>
          <w:szCs w:val="24"/>
        </w:rPr>
      </w:pPr>
      <w:r w:rsidRPr="0027760B">
        <w:rPr>
          <w:rFonts w:ascii="Calibri" w:eastAsia="SimSun" w:hAnsi="Calibri" w:cs="Calibri"/>
          <w:b/>
          <w:bCs/>
          <w:color w:val="000000"/>
          <w:kern w:val="0"/>
          <w:sz w:val="24"/>
          <w:szCs w:val="24"/>
        </w:rPr>
        <w:t>Q</w:t>
      </w:r>
      <w:r w:rsidR="0097353A">
        <w:rPr>
          <w:rFonts w:ascii="Calibri" w:eastAsia="SimSun" w:hAnsi="Calibri" w:cs="Calibri"/>
          <w:b/>
          <w:bCs/>
          <w:color w:val="000000"/>
          <w:kern w:val="0"/>
          <w:sz w:val="24"/>
          <w:szCs w:val="24"/>
        </w:rPr>
        <w:t>uestion 1d)</w:t>
      </w:r>
      <w:r>
        <w:rPr>
          <w:rFonts w:ascii="Calibri" w:eastAsia="SimSun" w:hAnsi="Calibri" w:cs="Calibri"/>
          <w:bCs/>
          <w:color w:val="000000"/>
          <w:kern w:val="0"/>
          <w:sz w:val="24"/>
          <w:szCs w:val="24"/>
        </w:rPr>
        <w:t xml:space="preserve">: </w:t>
      </w:r>
      <w:r w:rsidR="00AE04C1" w:rsidRPr="00AE04C1">
        <w:rPr>
          <w:rFonts w:ascii="Calibri" w:eastAsia="SimSun" w:hAnsi="Calibri" w:cs="Calibri"/>
          <w:bCs/>
          <w:color w:val="000000"/>
          <w:kern w:val="0"/>
          <w:sz w:val="24"/>
          <w:szCs w:val="24"/>
        </w:rPr>
        <w:t>Most of the students</w:t>
      </w:r>
      <w:r w:rsidR="00AE04C1">
        <w:rPr>
          <w:rFonts w:ascii="Calibri" w:eastAsia="SimSun" w:hAnsi="Calibri" w:cs="Calibri"/>
          <w:bCs/>
          <w:color w:val="000000"/>
          <w:kern w:val="0"/>
          <w:sz w:val="24"/>
          <w:szCs w:val="24"/>
        </w:rPr>
        <w:t xml:space="preserve"> f</w:t>
      </w:r>
      <w:r w:rsidR="00DD001F">
        <w:rPr>
          <w:rFonts w:ascii="Calibri" w:eastAsia="SimSun" w:hAnsi="Calibri" w:cs="Calibri"/>
          <w:bCs/>
          <w:color w:val="000000"/>
          <w:kern w:val="0"/>
          <w:sz w:val="24"/>
          <w:szCs w:val="24"/>
        </w:rPr>
        <w:t>ollow</w:t>
      </w:r>
      <w:r w:rsidR="00AE04C1">
        <w:rPr>
          <w:rFonts w:ascii="Calibri" w:eastAsia="SimSun" w:hAnsi="Calibri" w:cs="Calibri"/>
          <w:bCs/>
          <w:color w:val="000000"/>
          <w:kern w:val="0"/>
          <w:sz w:val="24"/>
          <w:szCs w:val="24"/>
        </w:rPr>
        <w:t>ed the</w:t>
      </w:r>
      <w:r w:rsidR="00DD001F">
        <w:rPr>
          <w:rFonts w:ascii="Calibri" w:eastAsia="SimSun" w:hAnsi="Calibri" w:cs="Calibri"/>
          <w:bCs/>
          <w:color w:val="000000"/>
          <w:kern w:val="0"/>
          <w:sz w:val="24"/>
          <w:szCs w:val="24"/>
        </w:rPr>
        <w:t xml:space="preserve"> correct procedure in determining </w:t>
      </w:r>
      <w:r w:rsidR="0097353A">
        <w:rPr>
          <w:rFonts w:ascii="Calibri" w:eastAsia="SimSun" w:hAnsi="Calibri" w:cs="Calibri"/>
          <w:bCs/>
          <w:color w:val="000000"/>
          <w:kern w:val="0"/>
          <w:sz w:val="24"/>
          <w:szCs w:val="24"/>
        </w:rPr>
        <w:t>the expressions for the instantaneous active power.</w:t>
      </w:r>
    </w:p>
    <w:p w14:paraId="17D19B90" w14:textId="77777777" w:rsidR="00DD001F" w:rsidRPr="00030291" w:rsidRDefault="00DD001F" w:rsidP="00030291">
      <w:pPr>
        <w:widowControl/>
        <w:shd w:val="clear" w:color="auto" w:fill="FFFFFF"/>
        <w:jc w:val="left"/>
        <w:rPr>
          <w:rFonts w:ascii="Calibri" w:eastAsia="SimSun" w:hAnsi="Calibri" w:cs="Calibri"/>
          <w:bCs/>
          <w:color w:val="000000"/>
          <w:kern w:val="0"/>
          <w:sz w:val="24"/>
          <w:szCs w:val="24"/>
        </w:rPr>
      </w:pPr>
    </w:p>
    <w:p w14:paraId="5F49A27A" w14:textId="77777777" w:rsidR="001F5C35" w:rsidRDefault="001F5C35" w:rsidP="001F5C35">
      <w:pPr>
        <w:widowControl/>
        <w:shd w:val="clear" w:color="auto" w:fill="FFFFFF"/>
        <w:jc w:val="left"/>
        <w:rPr>
          <w:rFonts w:ascii="Calibri" w:eastAsia="SimSun" w:hAnsi="Calibri" w:cs="Calibri"/>
          <w:bCs/>
          <w:color w:val="000000"/>
          <w:kern w:val="0"/>
          <w:sz w:val="24"/>
          <w:szCs w:val="24"/>
        </w:rPr>
      </w:pPr>
      <w:r w:rsidRPr="0027760B">
        <w:rPr>
          <w:rFonts w:ascii="Calibri" w:eastAsia="SimSun" w:hAnsi="Calibri" w:cs="Calibri"/>
          <w:b/>
          <w:bCs/>
          <w:color w:val="000000"/>
          <w:kern w:val="0"/>
          <w:sz w:val="24"/>
          <w:szCs w:val="24"/>
        </w:rPr>
        <w:t>Q</w:t>
      </w:r>
      <w:r w:rsidR="00B501F6">
        <w:rPr>
          <w:rFonts w:ascii="Calibri" w:eastAsia="SimSun" w:hAnsi="Calibri" w:cs="Calibri"/>
          <w:b/>
          <w:bCs/>
          <w:color w:val="000000"/>
          <w:kern w:val="0"/>
          <w:sz w:val="24"/>
          <w:szCs w:val="24"/>
        </w:rPr>
        <w:t>uestion 2</w:t>
      </w:r>
      <w:r w:rsidR="00EC589B">
        <w:rPr>
          <w:rFonts w:ascii="Calibri" w:eastAsia="SimSun" w:hAnsi="Calibri" w:cs="Calibri"/>
          <w:b/>
          <w:bCs/>
          <w:color w:val="000000"/>
          <w:kern w:val="0"/>
          <w:sz w:val="24"/>
          <w:szCs w:val="24"/>
        </w:rPr>
        <w:t>a</w:t>
      </w:r>
      <w:r w:rsidR="00B501F6">
        <w:rPr>
          <w:rFonts w:ascii="Calibri" w:eastAsia="SimSun" w:hAnsi="Calibri" w:cs="Calibri"/>
          <w:b/>
          <w:bCs/>
          <w:color w:val="000000"/>
          <w:kern w:val="0"/>
          <w:sz w:val="24"/>
          <w:szCs w:val="24"/>
        </w:rPr>
        <w:t>)</w:t>
      </w:r>
      <w:r>
        <w:rPr>
          <w:rFonts w:ascii="Calibri" w:eastAsia="SimSun" w:hAnsi="Calibri" w:cs="Calibri"/>
          <w:bCs/>
          <w:color w:val="000000"/>
          <w:kern w:val="0"/>
          <w:sz w:val="24"/>
          <w:szCs w:val="24"/>
        </w:rPr>
        <w:t xml:space="preserve">: </w:t>
      </w:r>
      <w:r w:rsidR="00AE04C1" w:rsidRPr="00AE04C1">
        <w:rPr>
          <w:rFonts w:ascii="Calibri" w:eastAsia="SimSun" w:hAnsi="Calibri" w:cs="Calibri"/>
          <w:bCs/>
          <w:color w:val="000000"/>
          <w:kern w:val="0"/>
          <w:sz w:val="24"/>
          <w:szCs w:val="24"/>
        </w:rPr>
        <w:t xml:space="preserve">Most of the students </w:t>
      </w:r>
      <w:r w:rsidR="004462A5">
        <w:rPr>
          <w:rFonts w:ascii="Calibri" w:eastAsia="SimSun" w:hAnsi="Calibri" w:cs="Calibri"/>
          <w:bCs/>
          <w:color w:val="000000"/>
          <w:kern w:val="0"/>
          <w:sz w:val="24"/>
          <w:szCs w:val="24"/>
        </w:rPr>
        <w:t xml:space="preserve">demonstrated strong understanding of </w:t>
      </w:r>
      <w:r w:rsidR="00B501F6">
        <w:rPr>
          <w:rFonts w:ascii="Calibri" w:eastAsia="SimSun" w:hAnsi="Calibri" w:cs="Calibri"/>
          <w:bCs/>
          <w:color w:val="000000"/>
          <w:kern w:val="0"/>
          <w:sz w:val="24"/>
          <w:szCs w:val="24"/>
        </w:rPr>
        <w:t xml:space="preserve">the </w:t>
      </w:r>
      <w:r w:rsidR="004462A5">
        <w:rPr>
          <w:rFonts w:ascii="Calibri" w:eastAsia="SimSun" w:hAnsi="Calibri" w:cs="Calibri"/>
          <w:bCs/>
          <w:color w:val="000000"/>
          <w:kern w:val="0"/>
          <w:sz w:val="24"/>
          <w:szCs w:val="24"/>
        </w:rPr>
        <w:t xml:space="preserve">concept of </w:t>
      </w:r>
      <w:r w:rsidR="00B501F6">
        <w:rPr>
          <w:rFonts w:ascii="Calibri" w:eastAsia="SimSun" w:hAnsi="Calibri" w:cs="Calibri"/>
          <w:bCs/>
          <w:color w:val="000000"/>
          <w:kern w:val="0"/>
          <w:sz w:val="24"/>
          <w:szCs w:val="24"/>
        </w:rPr>
        <w:t xml:space="preserve">three-phase active power </w:t>
      </w:r>
      <w:r w:rsidR="004462A5">
        <w:rPr>
          <w:rFonts w:ascii="Calibri" w:eastAsia="SimSun" w:hAnsi="Calibri" w:cs="Calibri"/>
          <w:bCs/>
          <w:color w:val="000000"/>
          <w:kern w:val="0"/>
          <w:sz w:val="24"/>
          <w:szCs w:val="24"/>
        </w:rPr>
        <w:t xml:space="preserve">and correctly calculated </w:t>
      </w:r>
      <w:r w:rsidR="00B501F6">
        <w:rPr>
          <w:rFonts w:ascii="Calibri" w:eastAsia="SimSun" w:hAnsi="Calibri" w:cs="Calibri"/>
          <w:bCs/>
          <w:color w:val="000000"/>
          <w:kern w:val="0"/>
          <w:sz w:val="24"/>
          <w:szCs w:val="24"/>
        </w:rPr>
        <w:t>three-phase reactive power.</w:t>
      </w:r>
    </w:p>
    <w:p w14:paraId="26EB00E2" w14:textId="77777777" w:rsidR="00EC589B" w:rsidRDefault="00EC589B" w:rsidP="001F5C35">
      <w:pPr>
        <w:widowControl/>
        <w:shd w:val="clear" w:color="auto" w:fill="FFFFFF"/>
        <w:jc w:val="left"/>
        <w:rPr>
          <w:rFonts w:ascii="Calibri" w:eastAsia="SimSun" w:hAnsi="Calibri" w:cs="Calibri"/>
          <w:b/>
          <w:bCs/>
          <w:color w:val="000000"/>
          <w:kern w:val="0"/>
          <w:sz w:val="24"/>
          <w:szCs w:val="24"/>
        </w:rPr>
      </w:pPr>
    </w:p>
    <w:p w14:paraId="208D9A6C" w14:textId="77777777" w:rsidR="00EC589B" w:rsidRDefault="00EC589B" w:rsidP="001F5C35">
      <w:pPr>
        <w:widowControl/>
        <w:shd w:val="clear" w:color="auto" w:fill="FFFFFF"/>
        <w:jc w:val="left"/>
        <w:rPr>
          <w:rFonts w:ascii="Calibri" w:eastAsia="SimSun" w:hAnsi="Calibri" w:cs="Calibri"/>
          <w:bCs/>
          <w:color w:val="000000"/>
          <w:kern w:val="0"/>
          <w:sz w:val="24"/>
          <w:szCs w:val="24"/>
        </w:rPr>
      </w:pPr>
      <w:r w:rsidRPr="0027760B">
        <w:rPr>
          <w:rFonts w:ascii="Calibri" w:eastAsia="SimSun" w:hAnsi="Calibri" w:cs="Calibri"/>
          <w:b/>
          <w:bCs/>
          <w:color w:val="000000"/>
          <w:kern w:val="0"/>
          <w:sz w:val="24"/>
          <w:szCs w:val="24"/>
        </w:rPr>
        <w:lastRenderedPageBreak/>
        <w:t>Q</w:t>
      </w:r>
      <w:r>
        <w:rPr>
          <w:rFonts w:ascii="Calibri" w:eastAsia="SimSun" w:hAnsi="Calibri" w:cs="Calibri"/>
          <w:b/>
          <w:bCs/>
          <w:color w:val="000000"/>
          <w:kern w:val="0"/>
          <w:sz w:val="24"/>
          <w:szCs w:val="24"/>
        </w:rPr>
        <w:t>uestion 2b-c)</w:t>
      </w:r>
      <w:r>
        <w:rPr>
          <w:rFonts w:ascii="Calibri" w:eastAsia="SimSun" w:hAnsi="Calibri" w:cs="Calibri"/>
          <w:bCs/>
          <w:color w:val="000000"/>
          <w:kern w:val="0"/>
          <w:sz w:val="24"/>
          <w:szCs w:val="24"/>
        </w:rPr>
        <w:t xml:space="preserve">: The majority of the students </w:t>
      </w:r>
      <w:r w:rsidR="004462A5">
        <w:rPr>
          <w:rFonts w:ascii="Calibri" w:eastAsia="SimSun" w:hAnsi="Calibri" w:cs="Calibri"/>
          <w:bCs/>
          <w:color w:val="000000"/>
          <w:kern w:val="0"/>
          <w:sz w:val="24"/>
          <w:szCs w:val="24"/>
        </w:rPr>
        <w:t xml:space="preserve">answered this </w:t>
      </w:r>
      <w:r>
        <w:rPr>
          <w:rFonts w:ascii="Calibri" w:eastAsia="SimSun" w:hAnsi="Calibri" w:cs="Calibri"/>
          <w:bCs/>
          <w:color w:val="000000"/>
          <w:kern w:val="0"/>
          <w:sz w:val="24"/>
          <w:szCs w:val="24"/>
        </w:rPr>
        <w:t xml:space="preserve">question </w:t>
      </w:r>
      <w:r w:rsidR="004462A5">
        <w:rPr>
          <w:rFonts w:ascii="Calibri" w:eastAsia="SimSun" w:hAnsi="Calibri" w:cs="Calibri"/>
          <w:bCs/>
          <w:color w:val="000000"/>
          <w:kern w:val="0"/>
          <w:sz w:val="24"/>
          <w:szCs w:val="24"/>
        </w:rPr>
        <w:t>correctly</w:t>
      </w:r>
      <w:r>
        <w:rPr>
          <w:rFonts w:ascii="Calibri" w:eastAsia="SimSun" w:hAnsi="Calibri" w:cs="Calibri"/>
          <w:bCs/>
          <w:color w:val="000000"/>
          <w:kern w:val="0"/>
          <w:sz w:val="24"/>
          <w:szCs w:val="24"/>
        </w:rPr>
        <w:t xml:space="preserve">, meaning that they have understood the interrelationship between Joules and kWh. Additionally, they have understood how to populate the </w:t>
      </w:r>
      <w:r w:rsidR="00FA0189">
        <w:rPr>
          <w:rFonts w:ascii="Calibri" w:eastAsia="SimSun" w:hAnsi="Calibri" w:cs="Calibri"/>
          <w:bCs/>
          <w:color w:val="000000"/>
          <w:kern w:val="0"/>
          <w:sz w:val="24"/>
          <w:szCs w:val="24"/>
        </w:rPr>
        <w:t xml:space="preserve">unit-availability table and compute the cumulative probability. </w:t>
      </w:r>
    </w:p>
    <w:p w14:paraId="7369DD2D" w14:textId="77777777" w:rsidR="00F41FE0" w:rsidRDefault="00F41FE0" w:rsidP="001F5C35">
      <w:pPr>
        <w:widowControl/>
        <w:shd w:val="clear" w:color="auto" w:fill="FFFFFF"/>
        <w:jc w:val="left"/>
        <w:rPr>
          <w:rFonts w:ascii="Calibri" w:eastAsia="SimSun" w:hAnsi="Calibri" w:cs="Calibri"/>
          <w:b/>
          <w:bCs/>
          <w:color w:val="000000"/>
          <w:kern w:val="0"/>
          <w:sz w:val="24"/>
          <w:szCs w:val="24"/>
        </w:rPr>
      </w:pPr>
    </w:p>
    <w:p w14:paraId="3F56ED2D" w14:textId="77777777" w:rsidR="00F41FE0" w:rsidRDefault="00F41FE0" w:rsidP="001F5C35">
      <w:pPr>
        <w:widowControl/>
        <w:shd w:val="clear" w:color="auto" w:fill="FFFFFF"/>
        <w:jc w:val="left"/>
        <w:rPr>
          <w:rFonts w:ascii="Calibri" w:eastAsia="SimSun" w:hAnsi="Calibri" w:cs="Calibri"/>
          <w:bCs/>
          <w:color w:val="000000"/>
          <w:kern w:val="0"/>
          <w:sz w:val="24"/>
          <w:szCs w:val="24"/>
        </w:rPr>
      </w:pPr>
      <w:r w:rsidRPr="00030291">
        <w:rPr>
          <w:rFonts w:ascii="Calibri" w:eastAsia="SimSun" w:hAnsi="Calibri" w:cs="Calibri"/>
          <w:b/>
          <w:bCs/>
          <w:color w:val="000000"/>
          <w:kern w:val="0"/>
          <w:sz w:val="24"/>
          <w:szCs w:val="24"/>
        </w:rPr>
        <w:t>Q</w:t>
      </w:r>
      <w:r>
        <w:rPr>
          <w:rFonts w:ascii="Calibri" w:eastAsia="SimSun" w:hAnsi="Calibri" w:cs="Calibri"/>
          <w:b/>
          <w:bCs/>
          <w:color w:val="000000"/>
          <w:kern w:val="0"/>
          <w:sz w:val="24"/>
          <w:szCs w:val="24"/>
        </w:rPr>
        <w:t>uestion 3):</w:t>
      </w:r>
      <w:r w:rsidRPr="00030291">
        <w:rPr>
          <w:rFonts w:ascii="Calibri" w:eastAsia="SimSun" w:hAnsi="Calibri" w:cs="Calibri"/>
          <w:color w:val="000000"/>
          <w:kern w:val="0"/>
          <w:sz w:val="24"/>
          <w:szCs w:val="24"/>
        </w:rPr>
        <w:t xml:space="preserve"> </w:t>
      </w:r>
      <w:r>
        <w:rPr>
          <w:rFonts w:ascii="Calibri" w:eastAsia="SimSun" w:hAnsi="Calibri" w:cs="Calibri"/>
          <w:color w:val="000000"/>
          <w:kern w:val="0"/>
          <w:sz w:val="24"/>
          <w:szCs w:val="24"/>
        </w:rPr>
        <w:t>Most students had no difficulty determining the Y-bus matrix corresponding to the provided network as well as explaining the essence of the slack bus.</w:t>
      </w:r>
    </w:p>
    <w:sectPr w:rsidR="00F41F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A03"/>
    <w:rsid w:val="00030291"/>
    <w:rsid w:val="00081C16"/>
    <w:rsid w:val="00090B85"/>
    <w:rsid w:val="00092368"/>
    <w:rsid w:val="001F5C35"/>
    <w:rsid w:val="0027760B"/>
    <w:rsid w:val="002D5206"/>
    <w:rsid w:val="003A0E59"/>
    <w:rsid w:val="003D2ED7"/>
    <w:rsid w:val="004462A5"/>
    <w:rsid w:val="005E2168"/>
    <w:rsid w:val="005E454A"/>
    <w:rsid w:val="0066755E"/>
    <w:rsid w:val="0067155C"/>
    <w:rsid w:val="007408A7"/>
    <w:rsid w:val="00792A03"/>
    <w:rsid w:val="008350DA"/>
    <w:rsid w:val="008C1476"/>
    <w:rsid w:val="00904786"/>
    <w:rsid w:val="0097353A"/>
    <w:rsid w:val="009E5B6B"/>
    <w:rsid w:val="00A82CA7"/>
    <w:rsid w:val="00AA4D9D"/>
    <w:rsid w:val="00AE04C1"/>
    <w:rsid w:val="00AF4972"/>
    <w:rsid w:val="00B501F6"/>
    <w:rsid w:val="00B6534D"/>
    <w:rsid w:val="00BC6A2A"/>
    <w:rsid w:val="00C07E75"/>
    <w:rsid w:val="00C73CB6"/>
    <w:rsid w:val="00C83902"/>
    <w:rsid w:val="00C868B3"/>
    <w:rsid w:val="00CA041E"/>
    <w:rsid w:val="00CA3361"/>
    <w:rsid w:val="00CC5B50"/>
    <w:rsid w:val="00D15134"/>
    <w:rsid w:val="00D4556C"/>
    <w:rsid w:val="00D74F8D"/>
    <w:rsid w:val="00D9541F"/>
    <w:rsid w:val="00DA7F49"/>
    <w:rsid w:val="00DD001F"/>
    <w:rsid w:val="00E130E6"/>
    <w:rsid w:val="00E1466E"/>
    <w:rsid w:val="00E518BB"/>
    <w:rsid w:val="00EC589B"/>
    <w:rsid w:val="00F41FE0"/>
    <w:rsid w:val="00F7203E"/>
    <w:rsid w:val="00F819F0"/>
    <w:rsid w:val="00FA0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20D9F1"/>
  <w15:docId w15:val="{80B89370-5A84-4655-9857-5C0B03C73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urrenthithighlight">
    <w:name w:val="currenthithighlight"/>
    <w:basedOn w:val="DefaultParagraphFont"/>
    <w:rsid w:val="00030291"/>
  </w:style>
  <w:style w:type="character" w:customStyle="1" w:styleId="highlight">
    <w:name w:val="highlight"/>
    <w:basedOn w:val="DefaultParagraphFont"/>
    <w:rsid w:val="00030291"/>
  </w:style>
  <w:style w:type="character" w:styleId="PlaceholderText">
    <w:name w:val="Placeholder Text"/>
    <w:basedOn w:val="DefaultParagraphFont"/>
    <w:uiPriority w:val="99"/>
    <w:semiHidden/>
    <w:rsid w:val="0090478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47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7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6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6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8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365</Words>
  <Characters>2082</Characters>
  <Application>Microsoft Office Word</Application>
  <DocSecurity>4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Ye, Yujian</dc:creator>
  <cp:keywords/>
  <dc:description/>
  <cp:lastModifiedBy>Brazinskaite, Lina</cp:lastModifiedBy>
  <cp:revision>2</cp:revision>
  <dcterms:created xsi:type="dcterms:W3CDTF">2017-07-10T10:06:00Z</dcterms:created>
  <dcterms:modified xsi:type="dcterms:W3CDTF">2017-07-10T10:06:00Z</dcterms:modified>
</cp:coreProperties>
</file>